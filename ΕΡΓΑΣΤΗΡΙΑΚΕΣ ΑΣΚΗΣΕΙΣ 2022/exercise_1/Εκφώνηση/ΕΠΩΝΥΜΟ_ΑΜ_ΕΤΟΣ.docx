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2AD4" w:rsidRDefault="005F7E84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Ασκηση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1</w:t>
      </w:r>
    </w:p>
    <w:p w14:paraId="00000002" w14:textId="77777777" w:rsidR="00842AD4" w:rsidRDefault="005F7E84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 (α)</w:t>
      </w:r>
      <w:r>
        <w:rPr>
          <w:rFonts w:ascii="Times New Roman" w:eastAsia="Times New Roman" w:hAnsi="Times New Roman" w:cs="Times New Roman"/>
        </w:rPr>
        <w:t xml:space="preserve"> Τι παρατηρείτε εάν αντί για </w:t>
      </w:r>
      <w:proofErr w:type="spellStart"/>
      <w:r>
        <w:rPr>
          <w:rFonts w:ascii="Times New Roman" w:eastAsia="Times New Roman" w:hAnsi="Times New Roman" w:cs="Times New Roman"/>
          <w:i/>
        </w:rPr>
        <w:t>Ts</w:t>
      </w:r>
      <w:proofErr w:type="spellEnd"/>
      <w:r>
        <w:rPr>
          <w:rFonts w:ascii="Times New Roman" w:eastAsia="Times New Roman" w:hAnsi="Times New Roman" w:cs="Times New Roman"/>
        </w:rPr>
        <w:t xml:space="preserve">=0.02s ή 0.05s θέσετε </w:t>
      </w:r>
      <w:proofErr w:type="spellStart"/>
      <w:r>
        <w:rPr>
          <w:rFonts w:ascii="Times New Roman" w:eastAsia="Times New Roman" w:hAnsi="Times New Roman" w:cs="Times New Roman"/>
          <w:i/>
        </w:rPr>
        <w:t>Ts</w:t>
      </w:r>
      <w:proofErr w:type="spellEnd"/>
      <w:r>
        <w:rPr>
          <w:rFonts w:ascii="Times New Roman" w:eastAsia="Times New Roman" w:hAnsi="Times New Roman" w:cs="Times New Roman"/>
        </w:rPr>
        <w:t>=0.1s ; Αιτιολογήστε την απάντησή σας</w:t>
      </w:r>
    </w:p>
    <w:p w14:paraId="00000003" w14:textId="77777777" w:rsidR="00842AD4" w:rsidRDefault="005F7E84">
      <w:pPr>
        <w:pStyle w:val="Normal0"/>
        <w:ind w:firstLine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00000004" w14:textId="77777777" w:rsidR="00842AD4" w:rsidRDefault="00842AD4">
      <w:pPr>
        <w:pStyle w:val="Normal0"/>
        <w:rPr>
          <w:rFonts w:ascii="Times New Roman" w:eastAsia="Times New Roman" w:hAnsi="Times New Roman" w:cs="Times New Roman"/>
          <w:b/>
        </w:rPr>
      </w:pPr>
    </w:p>
    <w:p w14:paraId="00000005" w14:textId="77777777" w:rsidR="00842AD4" w:rsidRDefault="005F7E84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2 (β) </w:t>
      </w:r>
      <w:r>
        <w:rPr>
          <w:rFonts w:ascii="Times New Roman" w:eastAsia="Times New Roman" w:hAnsi="Times New Roman" w:cs="Times New Roman"/>
        </w:rPr>
        <w:t>Πώς επηρεάζει η συχνότητα δειγματοληψίας την ποιότητα ανακατασκευής του σήματος; Για κάθε συνάρτηση ανακατασκευής χρησιμοποιήστε το μέσο τετραγωνικό σφάλμα, ανάμεσα στο αρχικό και το ανακατασκευασμένο σήμα, και την τυπική απόκλιση , ως μετρικές ποιότητας ανακατασκευής (δείτε στο m-</w:t>
      </w:r>
      <w:proofErr w:type="spellStart"/>
      <w:r>
        <w:rPr>
          <w:rFonts w:ascii="Times New Roman" w:eastAsia="Times New Roman" w:hAnsi="Times New Roman" w:cs="Times New Roman"/>
        </w:rPr>
        <w:t>file</w:t>
      </w:r>
      <w:proofErr w:type="spellEnd"/>
      <w:r>
        <w:rPr>
          <w:rFonts w:ascii="Times New Roman" w:eastAsia="Times New Roman" w:hAnsi="Times New Roman" w:cs="Times New Roman"/>
        </w:rPr>
        <w:t xml:space="preserve"> που σας δίνεται για τον ορισμό τους).</w:t>
      </w:r>
    </w:p>
    <w:p w14:paraId="00000006" w14:textId="77777777" w:rsidR="00842AD4" w:rsidRDefault="005F7E84">
      <w:pPr>
        <w:pStyle w:val="Normal0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5"/>
        <w:tblW w:w="8700" w:type="dxa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770"/>
        <w:gridCol w:w="1800"/>
        <w:gridCol w:w="1755"/>
        <w:gridCol w:w="1875"/>
      </w:tblGrid>
      <w:tr w:rsidR="00842AD4" w14:paraId="24AFEBE9" w14:textId="77777777">
        <w:trPr>
          <w:trHeight w:val="413"/>
        </w:trPr>
        <w:tc>
          <w:tcPr>
            <w:tcW w:w="1500" w:type="dxa"/>
            <w:shd w:val="clear" w:color="auto" w:fill="D9D9D9"/>
            <w:vAlign w:val="center"/>
          </w:tcPr>
          <w:p w14:paraId="00000007" w14:textId="77777777" w:rsidR="00842AD4" w:rsidRDefault="008F735A">
            <w:pPr>
              <w:pStyle w:val="Normal0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ins w:id="0" w:author="Microsoft Office User" w:date="2022-03-23T01:37:00Z">
                        <w:rPr>
                          <w:rFonts w:ascii="Cambria Math" w:eastAsia="Cambria Math" w:hAnsi="Cambria Math" w:cs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70" w:type="dxa"/>
            <w:shd w:val="clear" w:color="auto" w:fill="D9D9D9"/>
            <w:vAlign w:val="center"/>
          </w:tcPr>
          <w:p w14:paraId="00000008" w14:textId="77777777" w:rsidR="00842AD4" w:rsidRDefault="005F7E84">
            <w:pPr>
              <w:pStyle w:val="Normal0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ins w:id="1" w:author="Microsoft Office User" w:date="2022-03-23T01:37:00Z">
                        <w:rPr>
                          <w:rFonts w:ascii="Cambria Math" w:eastAsia="Cambria Math" w:hAnsi="Cambria Math" w:cs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ins w:id="2" w:author="Microsoft Office User" w:date="2022-03-23T01:37:00Z">
                        <w:rPr>
                          <w:rFonts w:ascii="Cambria Math" w:eastAsia="Cambria Math" w:hAnsi="Cambria Math" w:cs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D9D9D9"/>
            <w:vAlign w:val="center"/>
          </w:tcPr>
          <w:p w14:paraId="00000009" w14:textId="77777777" w:rsidR="00842AD4" w:rsidRDefault="005F7E84">
            <w:pPr>
              <w:pStyle w:val="Normal0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ins w:id="3" w:author="Microsoft Office User" w:date="2022-03-23T01:37:00Z">
                        <w:rPr>
                          <w:rFonts w:ascii="Cambria Math" w:eastAsia="Cambria Math" w:hAnsi="Cambria Math" w:cs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ins w:id="4" w:author="Microsoft Office User" w:date="2022-03-23T01:37:00Z">
                        <w:rPr>
                          <w:rFonts w:ascii="Cambria Math" w:eastAsia="Cambria Math" w:hAnsi="Cambria Math" w:cs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55" w:type="dxa"/>
            <w:shd w:val="clear" w:color="auto" w:fill="D9D9D9"/>
            <w:vAlign w:val="center"/>
          </w:tcPr>
          <w:p w14:paraId="0000000A" w14:textId="77777777" w:rsidR="00842AD4" w:rsidRDefault="005F7E84">
            <w:pPr>
              <w:pStyle w:val="Normal0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ins w:id="5" w:author="Microsoft Office User" w:date="2022-03-23T01:37:00Z">
                        <w:rPr>
                          <w:rFonts w:ascii="Cambria Math" w:eastAsia="Cambria Math" w:hAnsi="Cambria Math" w:cs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ins w:id="6" w:author="Microsoft Office User" w:date="2022-03-23T01:37:00Z">
                        <w:rPr>
                          <w:rFonts w:ascii="Cambria Math" w:eastAsia="Cambria Math" w:hAnsi="Cambria Math" w:cs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75" w:type="dxa"/>
            <w:shd w:val="clear" w:color="auto" w:fill="D9D9D9"/>
            <w:vAlign w:val="center"/>
          </w:tcPr>
          <w:p w14:paraId="0000000B" w14:textId="77777777" w:rsidR="00842AD4" w:rsidRDefault="005F7E84">
            <w:pPr>
              <w:pStyle w:val="Normal0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ins w:id="7" w:author="Microsoft Office User" w:date="2022-03-23T01:37:00Z">
                        <w:rPr>
                          <w:rFonts w:ascii="Cambria Math" w:eastAsia="Cambria Math" w:hAnsi="Cambria Math" w:cs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ins w:id="8" w:author="Microsoft Office User" w:date="2022-03-23T01:37:00Z">
                        <w:rPr>
                          <w:rFonts w:ascii="Cambria Math" w:eastAsia="Cambria Math" w:hAnsi="Cambria Math" w:cs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842AD4" w14:paraId="24112599" w14:textId="77777777">
        <w:trPr>
          <w:trHeight w:val="350"/>
        </w:trPr>
        <w:tc>
          <w:tcPr>
            <w:tcW w:w="1500" w:type="dxa"/>
            <w:shd w:val="clear" w:color="auto" w:fill="D9D9D9"/>
            <w:vAlign w:val="center"/>
          </w:tcPr>
          <w:p w14:paraId="0000000C" w14:textId="77777777" w:rsidR="00842AD4" w:rsidRDefault="005F7E84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0.02s</w:t>
            </w:r>
          </w:p>
        </w:tc>
        <w:tc>
          <w:tcPr>
            <w:tcW w:w="1770" w:type="dxa"/>
            <w:vAlign w:val="center"/>
          </w:tcPr>
          <w:p w14:paraId="0000000D" w14:textId="77777777" w:rsidR="00842AD4" w:rsidRDefault="00842AD4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14:paraId="0000000E" w14:textId="77777777" w:rsidR="00842AD4" w:rsidRDefault="00842AD4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vAlign w:val="center"/>
          </w:tcPr>
          <w:p w14:paraId="0000000F" w14:textId="77777777" w:rsidR="00842AD4" w:rsidRDefault="00842AD4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5" w:type="dxa"/>
            <w:vAlign w:val="center"/>
          </w:tcPr>
          <w:p w14:paraId="00000010" w14:textId="77777777" w:rsidR="00842AD4" w:rsidRDefault="00842AD4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42AD4" w14:paraId="0C56E421" w14:textId="77777777">
        <w:trPr>
          <w:trHeight w:val="350"/>
        </w:trPr>
        <w:tc>
          <w:tcPr>
            <w:tcW w:w="1500" w:type="dxa"/>
            <w:shd w:val="clear" w:color="auto" w:fill="D9D9D9"/>
            <w:vAlign w:val="center"/>
          </w:tcPr>
          <w:p w14:paraId="00000011" w14:textId="77777777" w:rsidR="00842AD4" w:rsidRDefault="005F7E84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0.05s</w:t>
            </w:r>
          </w:p>
        </w:tc>
        <w:tc>
          <w:tcPr>
            <w:tcW w:w="1770" w:type="dxa"/>
            <w:vAlign w:val="center"/>
          </w:tcPr>
          <w:p w14:paraId="00000012" w14:textId="77777777" w:rsidR="00842AD4" w:rsidRDefault="00842AD4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14:paraId="00000013" w14:textId="77777777" w:rsidR="00842AD4" w:rsidRDefault="00842AD4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vAlign w:val="center"/>
          </w:tcPr>
          <w:p w14:paraId="00000014" w14:textId="77777777" w:rsidR="00842AD4" w:rsidRDefault="00842AD4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5" w:type="dxa"/>
            <w:vAlign w:val="center"/>
          </w:tcPr>
          <w:p w14:paraId="00000015" w14:textId="77777777" w:rsidR="00842AD4" w:rsidRDefault="00842AD4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42AD4" w14:paraId="330F6F37" w14:textId="77777777">
        <w:trPr>
          <w:trHeight w:val="350"/>
        </w:trPr>
        <w:tc>
          <w:tcPr>
            <w:tcW w:w="1500" w:type="dxa"/>
            <w:shd w:val="clear" w:color="auto" w:fill="D9D9D9"/>
            <w:vAlign w:val="center"/>
          </w:tcPr>
          <w:p w14:paraId="00000016" w14:textId="77777777" w:rsidR="00842AD4" w:rsidRDefault="005F7E84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0.1s</w:t>
            </w:r>
          </w:p>
        </w:tc>
        <w:tc>
          <w:tcPr>
            <w:tcW w:w="1770" w:type="dxa"/>
            <w:vAlign w:val="center"/>
          </w:tcPr>
          <w:p w14:paraId="00000017" w14:textId="77777777" w:rsidR="00842AD4" w:rsidRDefault="00842AD4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14:paraId="00000018" w14:textId="77777777" w:rsidR="00842AD4" w:rsidRDefault="00842AD4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vAlign w:val="center"/>
          </w:tcPr>
          <w:p w14:paraId="00000019" w14:textId="77777777" w:rsidR="00842AD4" w:rsidRDefault="00842AD4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5" w:type="dxa"/>
            <w:vAlign w:val="center"/>
          </w:tcPr>
          <w:p w14:paraId="0000001A" w14:textId="77777777" w:rsidR="00842AD4" w:rsidRDefault="00842AD4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00001B" w14:textId="77777777" w:rsidR="00842AD4" w:rsidRDefault="00842AD4">
      <w:pPr>
        <w:pStyle w:val="Normal0"/>
        <w:rPr>
          <w:rFonts w:ascii="Times New Roman" w:eastAsia="Times New Roman" w:hAnsi="Times New Roman" w:cs="Times New Roman"/>
        </w:rPr>
      </w:pPr>
    </w:p>
    <w:p w14:paraId="0000001C" w14:textId="77777777" w:rsidR="00842AD4" w:rsidRDefault="005F7E84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3 (γ)</w:t>
      </w:r>
      <w:r>
        <w:rPr>
          <w:rFonts w:ascii="Times New Roman" w:eastAsia="Times New Roman" w:hAnsi="Times New Roman" w:cs="Times New Roman"/>
        </w:rPr>
        <w:t xml:space="preserve"> Σχολιάστε τον ρόλο της αρχικής φάσης του σήματος του ερωτήματος (γ).</w:t>
      </w:r>
    </w:p>
    <w:p w14:paraId="0000001D" w14:textId="77777777" w:rsidR="00842AD4" w:rsidRDefault="005F7E84">
      <w:pPr>
        <w:pStyle w:val="Normal0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0000001E" w14:textId="77777777" w:rsidR="00842AD4" w:rsidRDefault="00842AD4">
      <w:pPr>
        <w:pStyle w:val="Normal0"/>
        <w:rPr>
          <w:rFonts w:ascii="Times New Roman" w:eastAsia="Times New Roman" w:hAnsi="Times New Roman" w:cs="Times New Roman"/>
        </w:rPr>
      </w:pPr>
    </w:p>
    <w:p w14:paraId="0000001F" w14:textId="77777777" w:rsidR="00842AD4" w:rsidRDefault="005F7E84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4 (δ)</w:t>
      </w:r>
      <w:r>
        <w:rPr>
          <w:rFonts w:ascii="Times New Roman" w:eastAsia="Times New Roman" w:hAnsi="Times New Roman" w:cs="Times New Roman"/>
        </w:rPr>
        <w:t xml:space="preserve">  Συμπληρώστε τον παρακάτω πίνακα με τα δικά σας γραφήματα. </w:t>
      </w:r>
    </w:p>
    <w:p w14:paraId="00000020" w14:textId="77777777" w:rsidR="00842AD4" w:rsidRDefault="005F7E84">
      <w:pPr>
        <w:pStyle w:val="Normal0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6"/>
        <w:tblW w:w="9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0"/>
        <w:gridCol w:w="3060"/>
        <w:gridCol w:w="3240"/>
      </w:tblGrid>
      <w:tr w:rsidR="00842AD4" w14:paraId="058FDF30" w14:textId="77777777" w:rsidTr="28051E62">
        <w:trPr>
          <w:trHeight w:val="413"/>
        </w:trPr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00000021" w14:textId="6F3A4BB7" w:rsidR="00842AD4" w:rsidRDefault="008F735A" w:rsidP="28051E62">
            <w:pPr>
              <w:pStyle w:val="Normal0"/>
              <w:spacing w:line="259" w:lineRule="auto"/>
              <w:jc w:val="center"/>
            </w:pPr>
            <m:oMathPara>
              <m:oMath>
                <m:sSub>
                  <m:sSubPr>
                    <m:ctrlPr>
                      <w:ins w:id="9" w:author="Microsoft Office User" w:date="2022-03-23T01:37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=4 Hz</m:t>
                </m:r>
              </m:oMath>
            </m:oMathPara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00000022" w14:textId="6BEEF1D3" w:rsidR="00842AD4" w:rsidRDefault="008F735A">
            <w:pPr>
              <w:pStyle w:val="Normal0"/>
              <w:jc w:val="center"/>
            </w:pPr>
            <m:oMathPara>
              <m:oMath>
                <m:sSub>
                  <m:sSubPr>
                    <m:ctrlPr>
                      <w:ins w:id="10" w:author="Microsoft Office User" w:date="2022-03-23T01:37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=204Hz</m:t>
                </m:r>
              </m:oMath>
            </m:oMathPara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00000023" w14:textId="780A5E14" w:rsidR="00842AD4" w:rsidRDefault="008F735A">
            <w:pPr>
              <w:pStyle w:val="Normal0"/>
              <w:jc w:val="center"/>
            </w:pPr>
            <m:oMathPara>
              <m:oMath>
                <m:sSub>
                  <m:sSubPr>
                    <m:ctrlPr>
                      <w:ins w:id="11" w:author="Microsoft Office User" w:date="2022-03-23T01:37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=4004Hz</m:t>
                </m:r>
              </m:oMath>
            </m:oMathPara>
          </w:p>
        </w:tc>
      </w:tr>
      <w:tr w:rsidR="00842AD4" w14:paraId="672A6659" w14:textId="77777777" w:rsidTr="28051E62">
        <w:trPr>
          <w:trHeight w:val="2600"/>
        </w:trPr>
        <w:tc>
          <w:tcPr>
            <w:tcW w:w="3330" w:type="dxa"/>
            <w:vAlign w:val="center"/>
          </w:tcPr>
          <w:p w14:paraId="00000024" w14:textId="77777777" w:rsidR="00842AD4" w:rsidRDefault="005F7E84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538C115" wp14:editId="07777777">
                  <wp:extent cx="995115" cy="768434"/>
                  <wp:effectExtent l="0" t="0" r="0" b="0"/>
                  <wp:docPr id="14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vAlign w:val="center"/>
          </w:tcPr>
          <w:p w14:paraId="00000025" w14:textId="77777777" w:rsidR="00842AD4" w:rsidRDefault="005F7E84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A77A514" wp14:editId="07777777">
                  <wp:extent cx="995115" cy="768434"/>
                  <wp:effectExtent l="0" t="0" r="0" b="0"/>
                  <wp:docPr id="16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00000026" w14:textId="77777777" w:rsidR="00842AD4" w:rsidRDefault="005F7E84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8ECF3EE" wp14:editId="07777777">
                  <wp:extent cx="995115" cy="768434"/>
                  <wp:effectExtent l="0" t="0" r="0" b="0"/>
                  <wp:docPr id="15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7" w14:textId="77777777" w:rsidR="00842AD4" w:rsidRDefault="00842AD4">
      <w:pPr>
        <w:pStyle w:val="Normal0"/>
        <w:rPr>
          <w:rFonts w:ascii="Times New Roman" w:eastAsia="Times New Roman" w:hAnsi="Times New Roman" w:cs="Times New Roman"/>
        </w:rPr>
      </w:pPr>
    </w:p>
    <w:p w14:paraId="00000028" w14:textId="77777777" w:rsidR="00842AD4" w:rsidRDefault="00842AD4">
      <w:pPr>
        <w:pStyle w:val="Normal0"/>
        <w:rPr>
          <w:rFonts w:ascii="Times New Roman" w:eastAsia="Times New Roman" w:hAnsi="Times New Roman" w:cs="Times New Roman"/>
        </w:rPr>
      </w:pPr>
    </w:p>
    <w:p w14:paraId="00000029" w14:textId="77777777" w:rsidR="00842AD4" w:rsidRDefault="005F7E84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Ερώτηση 5 (δ συνέχεια) </w:t>
      </w:r>
      <w:r>
        <w:rPr>
          <w:rFonts w:ascii="Times New Roman" w:eastAsia="Times New Roman" w:hAnsi="Times New Roman" w:cs="Times New Roman"/>
        </w:rPr>
        <w:t xml:space="preserve">Τι παρατηρείτε στις παραπάνω γραφικές παραστάσεις σας; </w:t>
      </w:r>
      <w:proofErr w:type="spellStart"/>
      <w:r>
        <w:rPr>
          <w:rFonts w:ascii="Times New Roman" w:eastAsia="Times New Roman" w:hAnsi="Times New Roman" w:cs="Times New Roman"/>
        </w:rPr>
        <w:t>Ποιά</w:t>
      </w:r>
      <w:proofErr w:type="spellEnd"/>
      <w:r>
        <w:rPr>
          <w:rFonts w:ascii="Times New Roman" w:eastAsia="Times New Roman" w:hAnsi="Times New Roman" w:cs="Times New Roman"/>
        </w:rPr>
        <w:t xml:space="preserve"> η συχνότητα των ανακατασκευασμένων σημάτων; Εξηγήστε.</w:t>
      </w:r>
    </w:p>
    <w:p w14:paraId="0000002A" w14:textId="77777777" w:rsidR="00842AD4" w:rsidRDefault="005F7E84">
      <w:pPr>
        <w:pStyle w:val="Normal0"/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0000002B" w14:textId="77777777" w:rsidR="00842AD4" w:rsidRDefault="00842AD4">
      <w:pPr>
        <w:pStyle w:val="Normal0"/>
        <w:jc w:val="both"/>
        <w:rPr>
          <w:rFonts w:ascii="Times New Roman" w:eastAsia="Times New Roman" w:hAnsi="Times New Roman" w:cs="Times New Roman"/>
          <w:b/>
        </w:rPr>
      </w:pPr>
    </w:p>
    <w:p w14:paraId="0000002C" w14:textId="77777777" w:rsidR="00842AD4" w:rsidRDefault="00842AD4">
      <w:pPr>
        <w:pStyle w:val="Normal0"/>
        <w:jc w:val="both"/>
        <w:rPr>
          <w:rFonts w:ascii="Times New Roman" w:eastAsia="Times New Roman" w:hAnsi="Times New Roman" w:cs="Times New Roman"/>
          <w:b/>
        </w:rPr>
      </w:pPr>
    </w:p>
    <w:p w14:paraId="0000002D" w14:textId="77777777" w:rsidR="00842AD4" w:rsidRDefault="005F7E84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Ασκηση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2</w:t>
      </w:r>
    </w:p>
    <w:p w14:paraId="0000002E" w14:textId="77777777" w:rsidR="00842AD4" w:rsidRDefault="005F7E84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 (α.2)</w:t>
      </w:r>
      <w:r>
        <w:rPr>
          <w:rFonts w:ascii="Times New Roman" w:eastAsia="Times New Roman" w:hAnsi="Times New Roman" w:cs="Times New Roman"/>
        </w:rPr>
        <w:t xml:space="preserve"> Υπολογίστε την απόκριση συχνότητας του συστήματος (μόνο θεωρητικά).</w:t>
      </w:r>
    </w:p>
    <w:p w14:paraId="0000002F" w14:textId="77777777" w:rsidR="00842AD4" w:rsidRDefault="005F7E84">
      <w:pPr>
        <w:pStyle w:val="Normal0"/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00000030" w14:textId="77777777" w:rsidR="00842AD4" w:rsidRDefault="00842AD4">
      <w:pPr>
        <w:pStyle w:val="Normal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31" w14:textId="77777777" w:rsidR="00842AD4" w:rsidRDefault="00842AD4">
      <w:pPr>
        <w:pStyle w:val="Normal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32" w14:textId="77777777" w:rsidR="00842AD4" w:rsidRDefault="005F7E84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 (β)</w:t>
      </w:r>
      <w:r>
        <w:rPr>
          <w:rFonts w:ascii="Times New Roman" w:eastAsia="Times New Roman" w:hAnsi="Times New Roman" w:cs="Times New Roman"/>
        </w:rPr>
        <w:t xml:space="preserve"> Σχεδιάστε το μέτρο και τη φάση της απόκρισης συχνότητας (χρησιμοποιώντας της συνάρτηση </w:t>
      </w:r>
      <w:proofErr w:type="spellStart"/>
      <w:r>
        <w:rPr>
          <w:rFonts w:ascii="Times New Roman" w:eastAsia="Times New Roman" w:hAnsi="Times New Roman" w:cs="Times New Roman"/>
          <w:i/>
        </w:rPr>
        <w:t>freqz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>
        <w:rPr>
          <w:rFonts w:ascii="Times New Roman" w:eastAsia="Times New Roman" w:hAnsi="Times New Roman" w:cs="Times New Roman"/>
        </w:rPr>
        <w:t xml:space="preserve"> της 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00000033" w14:textId="77777777" w:rsidR="00842AD4" w:rsidRDefault="005F7E84">
      <w:pPr>
        <w:pStyle w:val="Normal0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42AD4" w14:paraId="7C0F008A" w14:textId="77777777">
        <w:trPr>
          <w:trHeight w:val="440"/>
        </w:trPr>
        <w:tc>
          <w:tcPr>
            <w:tcW w:w="4675" w:type="dxa"/>
            <w:shd w:val="clear" w:color="auto" w:fill="D9D9D9"/>
            <w:vAlign w:val="center"/>
          </w:tcPr>
          <w:p w14:paraId="00000034" w14:textId="77777777" w:rsidR="00842AD4" w:rsidRDefault="005F7E84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Μέτρο απόκρισης συχνότητας</w:t>
            </w:r>
          </w:p>
        </w:tc>
        <w:tc>
          <w:tcPr>
            <w:tcW w:w="4675" w:type="dxa"/>
            <w:shd w:val="clear" w:color="auto" w:fill="D9D9D9"/>
            <w:vAlign w:val="center"/>
          </w:tcPr>
          <w:p w14:paraId="00000035" w14:textId="77777777" w:rsidR="00842AD4" w:rsidRDefault="005F7E84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Φάση απόκρισης συχνότητας</w:t>
            </w:r>
          </w:p>
        </w:tc>
      </w:tr>
      <w:tr w:rsidR="00842AD4" w14:paraId="0A37501D" w14:textId="77777777">
        <w:trPr>
          <w:trHeight w:val="2600"/>
        </w:trPr>
        <w:tc>
          <w:tcPr>
            <w:tcW w:w="4675" w:type="dxa"/>
            <w:vAlign w:val="center"/>
          </w:tcPr>
          <w:p w14:paraId="00000036" w14:textId="77777777" w:rsidR="00842AD4" w:rsidRDefault="005F7E84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FD37249" wp14:editId="07777777">
                  <wp:extent cx="995115" cy="768434"/>
                  <wp:effectExtent l="0" t="0" r="0" b="0"/>
                  <wp:docPr id="18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00000037" w14:textId="77777777" w:rsidR="00842AD4" w:rsidRDefault="005F7E84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1957EF42" wp14:editId="07777777">
                  <wp:extent cx="995115" cy="768434"/>
                  <wp:effectExtent l="0" t="0" r="0" b="0"/>
                  <wp:docPr id="17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38" w14:textId="77777777" w:rsidR="00842AD4" w:rsidRDefault="00842AD4">
      <w:pPr>
        <w:pStyle w:val="Normal0"/>
        <w:rPr>
          <w:rFonts w:ascii="Times New Roman" w:eastAsia="Times New Roman" w:hAnsi="Times New Roman" w:cs="Times New Roman"/>
          <w:b/>
        </w:rPr>
      </w:pPr>
    </w:p>
    <w:p w14:paraId="00000039" w14:textId="77777777" w:rsidR="00842AD4" w:rsidRDefault="00842AD4">
      <w:pPr>
        <w:pStyle w:val="Normal0"/>
        <w:rPr>
          <w:rFonts w:ascii="Times New Roman" w:eastAsia="Times New Roman" w:hAnsi="Times New Roman" w:cs="Times New Roman"/>
          <w:b/>
        </w:rPr>
      </w:pPr>
    </w:p>
    <w:p w14:paraId="0000003A" w14:textId="77777777" w:rsidR="00842AD4" w:rsidRDefault="005F7E84">
      <w:pPr>
        <w:pStyle w:val="Normal0"/>
        <w:jc w:val="both"/>
        <w:rPr>
          <w:rFonts w:ascii="Times New Roman" w:eastAsia="Times New Roman" w:hAnsi="Times New Roman" w:cs="Times New Roman"/>
        </w:rPr>
      </w:pPr>
      <w:bookmarkStart w:id="12" w:name="_heading=h.gjdgxs" w:colFirst="0" w:colLast="0"/>
      <w:bookmarkEnd w:id="12"/>
      <w:r>
        <w:rPr>
          <w:rFonts w:ascii="Times New Roman" w:eastAsia="Times New Roman" w:hAnsi="Times New Roman" w:cs="Times New Roman"/>
          <w:b/>
        </w:rPr>
        <w:t xml:space="preserve">Ερώτηση 3 (γ) </w:t>
      </w:r>
      <w:proofErr w:type="spellStart"/>
      <w:r>
        <w:rPr>
          <w:rFonts w:ascii="Times New Roman" w:eastAsia="Times New Roman" w:hAnsi="Times New Roman" w:cs="Times New Roman"/>
        </w:rPr>
        <w:t>Ποιἐς</w:t>
      </w:r>
      <w:proofErr w:type="spellEnd"/>
      <w:r>
        <w:rPr>
          <w:rFonts w:ascii="Times New Roman" w:eastAsia="Times New Roman" w:hAnsi="Times New Roman" w:cs="Times New Roman"/>
        </w:rPr>
        <w:t xml:space="preserve"> συχνότητες του σήματος εισόδου διατηρεί το παραπάνω σύστημα;</w:t>
      </w:r>
    </w:p>
    <w:p w14:paraId="0000003B" w14:textId="77777777" w:rsidR="00842AD4" w:rsidRDefault="005F7E84">
      <w:pPr>
        <w:pStyle w:val="Normal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0000003C" w14:textId="77777777" w:rsidR="00842AD4" w:rsidRDefault="00842AD4">
      <w:pPr>
        <w:pStyle w:val="Normal0"/>
        <w:jc w:val="both"/>
        <w:rPr>
          <w:rFonts w:ascii="Times New Roman" w:eastAsia="Times New Roman" w:hAnsi="Times New Roman" w:cs="Times New Roman"/>
        </w:rPr>
      </w:pPr>
    </w:p>
    <w:p w14:paraId="0000003D" w14:textId="032EBDF5" w:rsidR="00842AD4" w:rsidRDefault="005F7E84">
      <w:pPr>
        <w:pStyle w:val="Normal0"/>
        <w:jc w:val="both"/>
        <w:rPr>
          <w:rFonts w:ascii="Times New Roman" w:eastAsia="Times New Roman" w:hAnsi="Times New Roman" w:cs="Times New Roman"/>
        </w:rPr>
      </w:pPr>
      <w:r w:rsidRPr="5470D65E">
        <w:rPr>
          <w:rFonts w:ascii="Times New Roman" w:eastAsia="Times New Roman" w:hAnsi="Times New Roman" w:cs="Times New Roman"/>
          <w:b/>
          <w:bCs/>
        </w:rPr>
        <w:t>Ερώτηση 4 (δ)</w:t>
      </w:r>
      <w:r>
        <w:rPr>
          <w:rFonts w:ascii="Times New Roman" w:eastAsia="Times New Roman" w:hAnsi="Times New Roman" w:cs="Times New Roman"/>
        </w:rPr>
        <w:t xml:space="preserve"> Χρησιμοποιώντας τις συναρτήσεις </w:t>
      </w:r>
      <w:proofErr w:type="spellStart"/>
      <w:r w:rsidRPr="5470D65E">
        <w:rPr>
          <w:rFonts w:ascii="Times New Roman" w:eastAsia="Times New Roman" w:hAnsi="Times New Roman" w:cs="Times New Roman"/>
          <w:i/>
          <w:iCs/>
        </w:rPr>
        <w:t>conv</w:t>
      </w:r>
      <w:proofErr w:type="spellEnd"/>
      <w:r w:rsidRPr="5470D65E">
        <w:rPr>
          <w:rFonts w:ascii="Times New Roman" w:eastAsia="Times New Roman" w:hAnsi="Times New Roman" w:cs="Times New Roman"/>
          <w:i/>
          <w:iCs/>
        </w:rPr>
        <w:t>()</w:t>
      </w:r>
      <w:r>
        <w:rPr>
          <w:rFonts w:ascii="Times New Roman" w:eastAsia="Times New Roman" w:hAnsi="Times New Roman" w:cs="Times New Roman"/>
        </w:rPr>
        <w:t xml:space="preserve"> και </w:t>
      </w:r>
      <w:proofErr w:type="spellStart"/>
      <w:r w:rsidRPr="5470D65E">
        <w:rPr>
          <w:rFonts w:ascii="Times New Roman" w:eastAsia="Times New Roman" w:hAnsi="Times New Roman" w:cs="Times New Roman"/>
          <w:i/>
          <w:iCs/>
        </w:rPr>
        <w:t>filter</w:t>
      </w:r>
      <w:proofErr w:type="spellEnd"/>
      <w:r w:rsidRPr="5470D65E">
        <w:rPr>
          <w:rFonts w:ascii="Times New Roman" w:eastAsia="Times New Roman" w:hAnsi="Times New Roman" w:cs="Times New Roman"/>
          <w:i/>
          <w:iCs/>
        </w:rPr>
        <w:t>()</w:t>
      </w:r>
      <w:r>
        <w:rPr>
          <w:rFonts w:ascii="Times New Roman" w:eastAsia="Times New Roman" w:hAnsi="Times New Roman" w:cs="Times New Roman"/>
        </w:rPr>
        <w:t xml:space="preserve">, υπολογίστε και σχεδιάστε την έξοδο του συστήματος για την είσοδο </w:t>
      </w:r>
      <m:oMath>
        <m:r>
          <w:rPr>
            <w:rFonts w:ascii="Cambria Math" w:eastAsia="Cambria Math" w:hAnsi="Cambria Math" w:cs="Cambria Math"/>
          </w:rPr>
          <m:t>x</m:t>
        </m:r>
        <m:d>
          <m:dPr>
            <m:begChr m:val="["/>
            <m:endChr m:val="]"/>
            <m:ctrlPr>
              <w:ins w:id="13" w:author="Microsoft Office User" w:date="2022-03-23T01:37:00Z">
                <w:rPr>
                  <w:rFonts w:ascii="Cambria Math" w:eastAsia="Cambria Math" w:hAnsi="Cambria Math" w:cs="Cambria Math"/>
                </w:rPr>
              </w:ins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(μόνο για τα πρώτα 100 δείγματα). Με ποία από τις δύο συναρτήσεις μπορούμε να υλοποιήσουμε ΙΙR φίλτρα;</w:t>
      </w:r>
    </w:p>
    <w:p w14:paraId="0000003E" w14:textId="77777777" w:rsidR="00842AD4" w:rsidRDefault="00842AD4">
      <w:pPr>
        <w:pStyle w:val="Normal0"/>
        <w:rPr>
          <w:rFonts w:ascii="Times New Roman" w:eastAsia="Times New Roman" w:hAnsi="Times New Roman" w:cs="Times New Roman"/>
          <w:b/>
        </w:rPr>
      </w:pPr>
    </w:p>
    <w:p w14:paraId="0000003F" w14:textId="77777777" w:rsidR="00842AD4" w:rsidRDefault="005F7E84">
      <w:pPr>
        <w:pStyle w:val="Normal0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Απάντηση:</w:t>
      </w: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42AD4" w14:paraId="7901D699" w14:textId="77777777">
        <w:trPr>
          <w:trHeight w:val="440"/>
        </w:trPr>
        <w:tc>
          <w:tcPr>
            <w:tcW w:w="4675" w:type="dxa"/>
            <w:shd w:val="clear" w:color="auto" w:fill="D9D9D9"/>
            <w:vAlign w:val="center"/>
          </w:tcPr>
          <w:p w14:paraId="00000040" w14:textId="77777777" w:rsidR="00842AD4" w:rsidRDefault="005F7E84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Έξοδος για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</w:rPr>
              <w:t>conv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</w:rPr>
              <w:t>()</w:t>
            </w:r>
          </w:p>
        </w:tc>
        <w:tc>
          <w:tcPr>
            <w:tcW w:w="4675" w:type="dxa"/>
            <w:shd w:val="clear" w:color="auto" w:fill="D9D9D9"/>
            <w:vAlign w:val="center"/>
          </w:tcPr>
          <w:p w14:paraId="00000041" w14:textId="77777777" w:rsidR="00842AD4" w:rsidRDefault="005F7E84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Έξοδος για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</w:rPr>
              <w:t>filter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</w:rPr>
              <w:t>()</w:t>
            </w:r>
          </w:p>
        </w:tc>
      </w:tr>
      <w:tr w:rsidR="00842AD4" w14:paraId="5DAB6C7B" w14:textId="77777777">
        <w:trPr>
          <w:trHeight w:val="2600"/>
        </w:trPr>
        <w:tc>
          <w:tcPr>
            <w:tcW w:w="4675" w:type="dxa"/>
            <w:vAlign w:val="center"/>
          </w:tcPr>
          <w:p w14:paraId="00000042" w14:textId="77777777" w:rsidR="00842AD4" w:rsidRDefault="005F7E84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0C4A247E" wp14:editId="07777777">
                  <wp:extent cx="995115" cy="768434"/>
                  <wp:effectExtent l="0" t="0" r="0" b="0"/>
                  <wp:docPr id="11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00000043" w14:textId="77777777" w:rsidR="00842AD4" w:rsidRDefault="005F7E84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05ECB11" wp14:editId="07777777">
                  <wp:extent cx="995115" cy="768434"/>
                  <wp:effectExtent l="0" t="0" r="0" b="0"/>
                  <wp:docPr id="10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44" w14:textId="77777777" w:rsidR="00842AD4" w:rsidRDefault="00842AD4">
      <w:pPr>
        <w:pStyle w:val="Normal0"/>
        <w:rPr>
          <w:rFonts w:ascii="Times New Roman" w:eastAsia="Times New Roman" w:hAnsi="Times New Roman" w:cs="Times New Roman"/>
        </w:rPr>
      </w:pPr>
    </w:p>
    <w:p w14:paraId="00000045" w14:textId="77777777" w:rsidR="00842AD4" w:rsidRDefault="00842AD4">
      <w:pPr>
        <w:pStyle w:val="Normal0"/>
        <w:rPr>
          <w:rFonts w:ascii="Times New Roman" w:eastAsia="Times New Roman" w:hAnsi="Times New Roman" w:cs="Times New Roman"/>
        </w:rPr>
      </w:pPr>
    </w:p>
    <w:p w14:paraId="00000046" w14:textId="77777777" w:rsidR="00842AD4" w:rsidRDefault="005F7E84">
      <w:pPr>
        <w:pStyle w:val="Normal0"/>
      </w:pPr>
      <w:r>
        <w:rPr>
          <w:rFonts w:ascii="Times New Roman" w:eastAsia="Times New Roman" w:hAnsi="Times New Roman" w:cs="Times New Roman"/>
          <w:b/>
        </w:rPr>
        <w:t xml:space="preserve">Ερώτηση 5 (ε) </w:t>
      </w:r>
      <w:r>
        <w:rPr>
          <w:rFonts w:ascii="Times New Roman" w:eastAsia="Times New Roman" w:hAnsi="Times New Roman" w:cs="Times New Roman"/>
        </w:rPr>
        <w:t xml:space="preserve"> Σχεδιάστε το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abs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fftshift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fft</w:t>
      </w:r>
      <w:proofErr w:type="spellEnd"/>
      <w:r>
        <w:rPr>
          <w:rFonts w:ascii="Courier New" w:eastAsia="Courier New" w:hAnsi="Courier New" w:cs="Courier New"/>
        </w:rPr>
        <w:t>(x)))</w:t>
      </w:r>
      <w:r>
        <w:t xml:space="preserve"> </w:t>
      </w:r>
      <w:r>
        <w:rPr>
          <w:rFonts w:ascii="Times New Roman" w:eastAsia="Times New Roman" w:hAnsi="Times New Roman" w:cs="Times New Roman"/>
        </w:rPr>
        <w:t>και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abs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fftshift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fft</w:t>
      </w:r>
      <w:proofErr w:type="spellEnd"/>
      <w:r>
        <w:rPr>
          <w:rFonts w:ascii="Courier New" w:eastAsia="Courier New" w:hAnsi="Courier New" w:cs="Courier New"/>
        </w:rPr>
        <w:t>(y)))</w:t>
      </w:r>
      <w:r>
        <w:t>.</w:t>
      </w:r>
    </w:p>
    <w:p w14:paraId="00000047" w14:textId="77777777" w:rsidR="00842AD4" w:rsidRDefault="005F7E84">
      <w:pPr>
        <w:pStyle w:val="Normal0"/>
        <w:ind w:firstLine="720"/>
        <w:rPr>
          <w:b/>
        </w:rPr>
      </w:pPr>
      <w:r>
        <w:rPr>
          <w:b/>
        </w:rPr>
        <w:t>Απάντηση:</w:t>
      </w: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42AD4" w14:paraId="50048782" w14:textId="77777777">
        <w:trPr>
          <w:trHeight w:val="440"/>
        </w:trPr>
        <w:tc>
          <w:tcPr>
            <w:tcW w:w="4675" w:type="dxa"/>
            <w:shd w:val="clear" w:color="auto" w:fill="D9D9D9"/>
            <w:vAlign w:val="center"/>
          </w:tcPr>
          <w:p w14:paraId="00000048" w14:textId="77777777" w:rsidR="00842AD4" w:rsidRDefault="005F7E84">
            <w:pPr>
              <w:pStyle w:val="Normal0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|DFT{x}|</m:t>
                </m:r>
              </m:oMath>
            </m:oMathPara>
          </w:p>
        </w:tc>
        <w:tc>
          <w:tcPr>
            <w:tcW w:w="4675" w:type="dxa"/>
            <w:shd w:val="clear" w:color="auto" w:fill="D9D9D9"/>
            <w:vAlign w:val="center"/>
          </w:tcPr>
          <w:p w14:paraId="00000049" w14:textId="77777777" w:rsidR="00842AD4" w:rsidRDefault="005F7E84">
            <w:pPr>
              <w:pStyle w:val="Normal0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|DFT{y}|</m:t>
                </m:r>
              </m:oMath>
            </m:oMathPara>
          </w:p>
        </w:tc>
      </w:tr>
      <w:tr w:rsidR="00842AD4" w14:paraId="02EB378F" w14:textId="77777777">
        <w:trPr>
          <w:trHeight w:val="2600"/>
        </w:trPr>
        <w:tc>
          <w:tcPr>
            <w:tcW w:w="4675" w:type="dxa"/>
            <w:vAlign w:val="center"/>
          </w:tcPr>
          <w:p w14:paraId="0000004A" w14:textId="77777777" w:rsidR="00842AD4" w:rsidRDefault="005F7E84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EFB3688" wp14:editId="07777777">
                  <wp:extent cx="995115" cy="768434"/>
                  <wp:effectExtent l="0" t="0" r="0" b="0"/>
                  <wp:docPr id="13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0000004B" w14:textId="77777777" w:rsidR="00842AD4" w:rsidRDefault="005F7E84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187ECEA6" wp14:editId="07777777">
                  <wp:extent cx="995115" cy="768434"/>
                  <wp:effectExtent l="0" t="0" r="0" b="0"/>
                  <wp:docPr id="12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4C" w14:textId="77777777" w:rsidR="00842AD4" w:rsidRDefault="00842AD4" w:rsidP="28051E62">
      <w:pPr>
        <w:pStyle w:val="Normal0"/>
        <w:rPr>
          <w:b/>
          <w:bCs/>
        </w:rPr>
      </w:pPr>
    </w:p>
    <w:p w14:paraId="780ECCF3" w14:textId="738B96CB" w:rsidR="28051E62" w:rsidRDefault="28051E62" w:rsidP="28051E62">
      <w:pPr>
        <w:pStyle w:val="Normal0"/>
        <w:jc w:val="both"/>
        <w:rPr>
          <w:rFonts w:ascii="Times New Roman" w:eastAsia="Times New Roman" w:hAnsi="Times New Roman" w:cs="Times New Roman"/>
        </w:rPr>
      </w:pPr>
      <w:r w:rsidRPr="4F770AE2">
        <w:rPr>
          <w:rFonts w:ascii="Times New Roman" w:eastAsia="Times New Roman" w:hAnsi="Times New Roman" w:cs="Times New Roman"/>
          <w:b/>
          <w:bCs/>
        </w:rPr>
        <w:t xml:space="preserve">Ερώτηση 6 (α) </w:t>
      </w:r>
      <w:r w:rsidRPr="4F770AE2">
        <w:rPr>
          <w:rFonts w:ascii="Times New Roman" w:eastAsia="Times New Roman" w:hAnsi="Times New Roman" w:cs="Times New Roman"/>
        </w:rPr>
        <w:t>Ποιος μετασχηματισ</w:t>
      </w:r>
      <w:r w:rsidR="00F513F2">
        <w:rPr>
          <w:rFonts w:ascii="Times New Roman" w:eastAsia="Times New Roman" w:hAnsi="Times New Roman" w:cs="Times New Roman"/>
        </w:rPr>
        <w:t>μ</w:t>
      </w:r>
      <w:r w:rsidRPr="4F770AE2">
        <w:rPr>
          <w:rFonts w:ascii="Times New Roman" w:eastAsia="Times New Roman" w:hAnsi="Times New Roman" w:cs="Times New Roman"/>
        </w:rPr>
        <w:t>ός/αλγόριθμος υλοποιείται κάθε φορά και γιατί;</w:t>
      </w:r>
    </w:p>
    <w:p w14:paraId="09720F76" w14:textId="77777777" w:rsidR="28051E62" w:rsidRDefault="28051E62" w:rsidP="28051E62">
      <w:pPr>
        <w:pStyle w:val="Normal0"/>
        <w:ind w:firstLine="720"/>
        <w:jc w:val="both"/>
        <w:rPr>
          <w:rFonts w:ascii="Times New Roman" w:eastAsia="Times New Roman" w:hAnsi="Times New Roman" w:cs="Times New Roman"/>
        </w:rPr>
      </w:pPr>
      <w:r w:rsidRPr="28051E62">
        <w:rPr>
          <w:rFonts w:ascii="Times New Roman" w:eastAsia="Times New Roman" w:hAnsi="Times New Roman" w:cs="Times New Roman"/>
          <w:b/>
          <w:bCs/>
        </w:rPr>
        <w:t>Απάντηση:</w:t>
      </w:r>
    </w:p>
    <w:p w14:paraId="5B611C5C" w14:textId="3B239D1D" w:rsidR="28051E62" w:rsidRDefault="28051E62" w:rsidP="28051E62">
      <w:pPr>
        <w:pStyle w:val="Normal0"/>
        <w:rPr>
          <w:rFonts w:ascii="Times New Roman" w:eastAsia="Times New Roman" w:hAnsi="Times New Roman" w:cs="Times New Roman"/>
          <w:b/>
          <w:bCs/>
        </w:rPr>
      </w:pPr>
    </w:p>
    <w:p w14:paraId="17FC5DBD" w14:textId="1D7983EC" w:rsidR="28051E62" w:rsidRDefault="28051E62" w:rsidP="28051E62">
      <w:pPr>
        <w:pStyle w:val="Normal0"/>
        <w:rPr>
          <w:rFonts w:ascii="Times New Roman" w:eastAsia="Times New Roman" w:hAnsi="Times New Roman" w:cs="Times New Roman"/>
          <w:b/>
          <w:bCs/>
        </w:rPr>
      </w:pPr>
    </w:p>
    <w:p w14:paraId="59C6B878" w14:textId="379FB53A" w:rsidR="00F513F2" w:rsidRDefault="00F513F2" w:rsidP="28051E62">
      <w:pPr>
        <w:pStyle w:val="Normal0"/>
        <w:rPr>
          <w:rFonts w:ascii="Times New Roman" w:eastAsia="Times New Roman" w:hAnsi="Times New Roman" w:cs="Times New Roman"/>
          <w:b/>
          <w:bCs/>
        </w:rPr>
      </w:pPr>
    </w:p>
    <w:p w14:paraId="04F83F8D" w14:textId="42AAB0A8" w:rsidR="00F513F2" w:rsidRDefault="00F513F2" w:rsidP="28051E62">
      <w:pPr>
        <w:pStyle w:val="Normal0"/>
        <w:rPr>
          <w:rFonts w:ascii="Times New Roman" w:eastAsia="Times New Roman" w:hAnsi="Times New Roman" w:cs="Times New Roman"/>
          <w:b/>
          <w:bCs/>
        </w:rPr>
      </w:pPr>
    </w:p>
    <w:p w14:paraId="2947EBDC" w14:textId="77777777" w:rsidR="00F513F2" w:rsidRDefault="00F513F2" w:rsidP="28051E62">
      <w:pPr>
        <w:pStyle w:val="Normal0"/>
        <w:rPr>
          <w:rFonts w:ascii="Times New Roman" w:eastAsia="Times New Roman" w:hAnsi="Times New Roman" w:cs="Times New Roman"/>
          <w:b/>
          <w:bCs/>
        </w:rPr>
      </w:pPr>
    </w:p>
    <w:p w14:paraId="0CAC980A" w14:textId="5FCED977" w:rsidR="28051E62" w:rsidRDefault="28051E62">
      <w:pPr>
        <w:pStyle w:val="Normal0"/>
      </w:pPr>
      <w:r w:rsidRPr="28051E62">
        <w:rPr>
          <w:rFonts w:ascii="Times New Roman" w:eastAsia="Times New Roman" w:hAnsi="Times New Roman" w:cs="Times New Roman"/>
          <w:b/>
          <w:bCs/>
        </w:rPr>
        <w:lastRenderedPageBreak/>
        <w:t xml:space="preserve">Ερώτηση 6 (β) </w:t>
      </w:r>
      <w:r w:rsidRPr="28051E62">
        <w:rPr>
          <w:rFonts w:ascii="Times New Roman" w:eastAsia="Times New Roman" w:hAnsi="Times New Roman" w:cs="Times New Roman"/>
        </w:rPr>
        <w:t xml:space="preserve"> Καταγράψτε </w:t>
      </w:r>
      <w:r w:rsidR="00F513F2">
        <w:rPr>
          <w:rFonts w:ascii="Times New Roman" w:eastAsia="Times New Roman" w:hAnsi="Times New Roman" w:cs="Times New Roman"/>
        </w:rPr>
        <w:t xml:space="preserve">στον παρακάτω πίνακα </w:t>
      </w:r>
      <w:r w:rsidRPr="28051E62">
        <w:rPr>
          <w:rFonts w:ascii="Times New Roman" w:eastAsia="Times New Roman" w:hAnsi="Times New Roman" w:cs="Times New Roman"/>
        </w:rPr>
        <w:t>τα αποτελέσματα σας για 10000 επαναλήψεις</w:t>
      </w:r>
      <w:r>
        <w:t>.</w:t>
      </w:r>
    </w:p>
    <w:p w14:paraId="284B11F7" w14:textId="47300DB2" w:rsidR="28051E62" w:rsidRDefault="28051E62" w:rsidP="28051E62">
      <w:pPr>
        <w:pStyle w:val="Normal0"/>
        <w:ind w:firstLine="720"/>
        <w:rPr>
          <w:b/>
          <w:bCs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155"/>
        <w:gridCol w:w="3602"/>
        <w:gridCol w:w="3603"/>
      </w:tblGrid>
      <w:tr w:rsidR="00F513F2" w14:paraId="16BF1C5E" w14:textId="77777777" w:rsidTr="00113990">
        <w:trPr>
          <w:trHeight w:val="555"/>
        </w:trPr>
        <w:tc>
          <w:tcPr>
            <w:tcW w:w="2155" w:type="dxa"/>
            <w:shd w:val="clear" w:color="auto" w:fill="D9D9D9" w:themeFill="background1" w:themeFillShade="D9"/>
          </w:tcPr>
          <w:p w14:paraId="42A65342" w14:textId="77777777" w:rsidR="00F513F2" w:rsidRDefault="00F513F2" w:rsidP="28051E62">
            <w:pPr>
              <w:pStyle w:val="Normal0"/>
              <w:jc w:val="center"/>
              <w:rPr>
                <w:b/>
                <w:bCs/>
              </w:rPr>
            </w:pPr>
            <w:r w:rsidRPr="28051E62">
              <w:rPr>
                <w:b/>
                <w:bCs/>
              </w:rPr>
              <w:t>Μήκος Ακολουθίας</w:t>
            </w:r>
          </w:p>
          <w:p w14:paraId="7A57A1CF" w14:textId="01D4D310" w:rsidR="00F513F2" w:rsidRPr="00F513F2" w:rsidRDefault="00F513F2" w:rsidP="28051E62">
            <w:pPr>
              <w:pStyle w:val="Normal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3602" w:type="dxa"/>
            <w:shd w:val="clear" w:color="auto" w:fill="D9D9D9" w:themeFill="background1" w:themeFillShade="D9"/>
          </w:tcPr>
          <w:p w14:paraId="28A979E3" w14:textId="77777777" w:rsidR="00F513F2" w:rsidRPr="00482ADD" w:rsidRDefault="00F513F2" w:rsidP="28051E62">
            <w:pPr>
              <w:pStyle w:val="Normal0"/>
              <w:jc w:val="center"/>
              <w:rPr>
                <w:b/>
                <w:bCs/>
              </w:rPr>
            </w:pPr>
            <w:r w:rsidRPr="28051E62">
              <w:rPr>
                <w:b/>
                <w:bCs/>
              </w:rPr>
              <w:t>Χρόνος Εκτέλεσης</w:t>
            </w:r>
            <w:r>
              <w:rPr>
                <w:b/>
                <w:bCs/>
              </w:rPr>
              <w:t xml:space="preserve">  </w:t>
            </w:r>
            <w:r>
              <w:rPr>
                <w:b/>
                <w:bCs/>
                <w:lang w:val="en-US"/>
              </w:rPr>
              <w:t>DFT</w:t>
            </w:r>
          </w:p>
          <w:p w14:paraId="705E895C" w14:textId="71529FFD" w:rsidR="00F513F2" w:rsidRPr="00F513F2" w:rsidRDefault="00F513F2" w:rsidP="28051E62">
            <w:pPr>
              <w:pStyle w:val="Normal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(Μήκος Σήματος </w:t>
            </w:r>
            <w:r>
              <w:rPr>
                <w:b/>
                <w:bCs/>
                <w:lang w:val="en-US"/>
              </w:rPr>
              <w:t>N</w:t>
            </w:r>
            <w:r w:rsidRPr="00482ADD">
              <w:rPr>
                <w:b/>
                <w:bCs/>
              </w:rPr>
              <w:t>-1</w:t>
            </w:r>
            <w:r>
              <w:rPr>
                <w:b/>
                <w:bCs/>
              </w:rPr>
              <w:t>)</w:t>
            </w:r>
          </w:p>
        </w:tc>
        <w:tc>
          <w:tcPr>
            <w:tcW w:w="3603" w:type="dxa"/>
            <w:shd w:val="clear" w:color="auto" w:fill="D9D9D9" w:themeFill="background1" w:themeFillShade="D9"/>
          </w:tcPr>
          <w:p w14:paraId="728BBCF4" w14:textId="77777777" w:rsidR="00F513F2" w:rsidRPr="00482ADD" w:rsidRDefault="00F513F2" w:rsidP="28051E62">
            <w:pPr>
              <w:pStyle w:val="Normal0"/>
              <w:jc w:val="center"/>
              <w:rPr>
                <w:b/>
                <w:bCs/>
              </w:rPr>
            </w:pPr>
            <w:r w:rsidRPr="28051E62">
              <w:rPr>
                <w:b/>
                <w:bCs/>
              </w:rPr>
              <w:t>Χρόνος Εκτέλεσης</w:t>
            </w:r>
            <w:r w:rsidRPr="00482ADD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FFT</w:t>
            </w:r>
          </w:p>
          <w:p w14:paraId="67D362C7" w14:textId="71E58278" w:rsidR="00F513F2" w:rsidRPr="00F513F2" w:rsidRDefault="00F513F2" w:rsidP="28051E62">
            <w:pPr>
              <w:pStyle w:val="Normal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(Μήκος Σήματος</w:t>
            </w:r>
            <w:r w:rsidRPr="00482ADD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N</w:t>
            </w:r>
            <w:r>
              <w:rPr>
                <w:b/>
                <w:bCs/>
              </w:rPr>
              <w:t>)</w:t>
            </w:r>
          </w:p>
        </w:tc>
      </w:tr>
      <w:tr w:rsidR="00F513F2" w14:paraId="6486D7AF" w14:textId="77777777" w:rsidTr="00DA34A0">
        <w:trPr>
          <w:trHeight w:val="555"/>
        </w:trPr>
        <w:tc>
          <w:tcPr>
            <w:tcW w:w="2155" w:type="dxa"/>
          </w:tcPr>
          <w:p w14:paraId="75075FF7" w14:textId="248A7B6C" w:rsidR="00F513F2" w:rsidRDefault="00F513F2" w:rsidP="00DA34A0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513F2">
              <w:rPr>
                <w:b/>
                <w:bCs/>
                <w:vertAlign w:val="superscript"/>
              </w:rPr>
              <w:t>6</w:t>
            </w:r>
          </w:p>
        </w:tc>
        <w:tc>
          <w:tcPr>
            <w:tcW w:w="3602" w:type="dxa"/>
          </w:tcPr>
          <w:p w14:paraId="36F9812A" w14:textId="77777777" w:rsidR="00F513F2" w:rsidRDefault="00F513F2" w:rsidP="00DA34A0">
            <w:pPr>
              <w:pStyle w:val="Normal0"/>
              <w:rPr>
                <w:b/>
                <w:bCs/>
              </w:rPr>
            </w:pPr>
          </w:p>
        </w:tc>
        <w:tc>
          <w:tcPr>
            <w:tcW w:w="3603" w:type="dxa"/>
          </w:tcPr>
          <w:p w14:paraId="1CDCFA9B" w14:textId="77777777" w:rsidR="00F513F2" w:rsidRDefault="00F513F2" w:rsidP="00DA34A0">
            <w:pPr>
              <w:pStyle w:val="Normal0"/>
              <w:rPr>
                <w:b/>
                <w:bCs/>
              </w:rPr>
            </w:pPr>
          </w:p>
        </w:tc>
      </w:tr>
      <w:tr w:rsidR="00F513F2" w14:paraId="618D1F81" w14:textId="77777777" w:rsidTr="00DA34A0">
        <w:trPr>
          <w:trHeight w:val="555"/>
        </w:trPr>
        <w:tc>
          <w:tcPr>
            <w:tcW w:w="2155" w:type="dxa"/>
          </w:tcPr>
          <w:p w14:paraId="240D4A70" w14:textId="550F08A2" w:rsidR="00F513F2" w:rsidRDefault="00F513F2" w:rsidP="00DA34A0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513F2">
              <w:rPr>
                <w:b/>
                <w:bCs/>
                <w:vertAlign w:val="superscript"/>
              </w:rPr>
              <w:t>7</w:t>
            </w:r>
          </w:p>
        </w:tc>
        <w:tc>
          <w:tcPr>
            <w:tcW w:w="3602" w:type="dxa"/>
          </w:tcPr>
          <w:p w14:paraId="2CED79D0" w14:textId="77777777" w:rsidR="00F513F2" w:rsidRDefault="00F513F2" w:rsidP="00DA34A0">
            <w:pPr>
              <w:pStyle w:val="Normal0"/>
              <w:rPr>
                <w:b/>
                <w:bCs/>
              </w:rPr>
            </w:pPr>
          </w:p>
        </w:tc>
        <w:tc>
          <w:tcPr>
            <w:tcW w:w="3603" w:type="dxa"/>
          </w:tcPr>
          <w:p w14:paraId="2D66F336" w14:textId="77777777" w:rsidR="00F513F2" w:rsidRDefault="00F513F2" w:rsidP="00DA34A0">
            <w:pPr>
              <w:pStyle w:val="Normal0"/>
              <w:rPr>
                <w:b/>
                <w:bCs/>
              </w:rPr>
            </w:pPr>
          </w:p>
        </w:tc>
      </w:tr>
      <w:tr w:rsidR="00F513F2" w14:paraId="383E5358" w14:textId="77777777" w:rsidTr="00DA34A0">
        <w:trPr>
          <w:trHeight w:val="555"/>
        </w:trPr>
        <w:tc>
          <w:tcPr>
            <w:tcW w:w="2155" w:type="dxa"/>
          </w:tcPr>
          <w:p w14:paraId="7DFE7D3D" w14:textId="583DFEA3" w:rsidR="00F513F2" w:rsidRDefault="00F513F2" w:rsidP="00DA34A0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513F2">
              <w:rPr>
                <w:b/>
                <w:bCs/>
                <w:vertAlign w:val="superscript"/>
              </w:rPr>
              <w:t>8</w:t>
            </w:r>
          </w:p>
        </w:tc>
        <w:tc>
          <w:tcPr>
            <w:tcW w:w="3602" w:type="dxa"/>
          </w:tcPr>
          <w:p w14:paraId="27178426" w14:textId="77777777" w:rsidR="00F513F2" w:rsidRDefault="00F513F2" w:rsidP="00DA34A0">
            <w:pPr>
              <w:pStyle w:val="Normal0"/>
              <w:rPr>
                <w:b/>
                <w:bCs/>
              </w:rPr>
            </w:pPr>
          </w:p>
        </w:tc>
        <w:tc>
          <w:tcPr>
            <w:tcW w:w="3603" w:type="dxa"/>
          </w:tcPr>
          <w:p w14:paraId="4C356A5D" w14:textId="77777777" w:rsidR="00F513F2" w:rsidRDefault="00F513F2" w:rsidP="00DA34A0">
            <w:pPr>
              <w:pStyle w:val="Normal0"/>
              <w:rPr>
                <w:b/>
                <w:bCs/>
              </w:rPr>
            </w:pPr>
          </w:p>
        </w:tc>
      </w:tr>
      <w:tr w:rsidR="00F513F2" w14:paraId="0A541355" w14:textId="77777777" w:rsidTr="00DA34A0">
        <w:trPr>
          <w:trHeight w:val="555"/>
        </w:trPr>
        <w:tc>
          <w:tcPr>
            <w:tcW w:w="2155" w:type="dxa"/>
          </w:tcPr>
          <w:p w14:paraId="4A101D7A" w14:textId="10A0B4E3" w:rsidR="00F513F2" w:rsidRDefault="00F513F2" w:rsidP="00DA34A0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513F2">
              <w:rPr>
                <w:b/>
                <w:bCs/>
                <w:vertAlign w:val="superscript"/>
              </w:rPr>
              <w:t>9</w:t>
            </w:r>
          </w:p>
        </w:tc>
        <w:tc>
          <w:tcPr>
            <w:tcW w:w="3602" w:type="dxa"/>
          </w:tcPr>
          <w:p w14:paraId="6747A83C" w14:textId="77777777" w:rsidR="00F513F2" w:rsidRDefault="00F513F2" w:rsidP="00DA34A0">
            <w:pPr>
              <w:pStyle w:val="Normal0"/>
              <w:rPr>
                <w:b/>
                <w:bCs/>
              </w:rPr>
            </w:pPr>
          </w:p>
        </w:tc>
        <w:tc>
          <w:tcPr>
            <w:tcW w:w="3603" w:type="dxa"/>
          </w:tcPr>
          <w:p w14:paraId="430DFA9C" w14:textId="77777777" w:rsidR="00F513F2" w:rsidRDefault="00F513F2" w:rsidP="00DA34A0">
            <w:pPr>
              <w:pStyle w:val="Normal0"/>
              <w:rPr>
                <w:b/>
                <w:bCs/>
              </w:rPr>
            </w:pPr>
          </w:p>
        </w:tc>
      </w:tr>
      <w:tr w:rsidR="00F513F2" w14:paraId="5507C93A" w14:textId="77777777" w:rsidTr="00DA34A0">
        <w:trPr>
          <w:trHeight w:val="555"/>
        </w:trPr>
        <w:tc>
          <w:tcPr>
            <w:tcW w:w="2155" w:type="dxa"/>
          </w:tcPr>
          <w:p w14:paraId="5676637E" w14:textId="5846D890" w:rsidR="00F513F2" w:rsidRDefault="00F513F2" w:rsidP="00DA34A0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513F2">
              <w:rPr>
                <w:b/>
                <w:bCs/>
                <w:vertAlign w:val="superscript"/>
              </w:rPr>
              <w:t>10</w:t>
            </w:r>
          </w:p>
        </w:tc>
        <w:tc>
          <w:tcPr>
            <w:tcW w:w="3602" w:type="dxa"/>
          </w:tcPr>
          <w:p w14:paraId="16D3BAC8" w14:textId="77777777" w:rsidR="00F513F2" w:rsidRDefault="00F513F2" w:rsidP="00DA34A0">
            <w:pPr>
              <w:pStyle w:val="Normal0"/>
              <w:rPr>
                <w:b/>
                <w:bCs/>
              </w:rPr>
            </w:pPr>
          </w:p>
        </w:tc>
        <w:tc>
          <w:tcPr>
            <w:tcW w:w="3603" w:type="dxa"/>
          </w:tcPr>
          <w:p w14:paraId="53B1549C" w14:textId="77777777" w:rsidR="00F513F2" w:rsidRDefault="00F513F2" w:rsidP="00DA34A0">
            <w:pPr>
              <w:pStyle w:val="Normal0"/>
              <w:rPr>
                <w:b/>
                <w:bCs/>
              </w:rPr>
            </w:pPr>
          </w:p>
        </w:tc>
      </w:tr>
      <w:tr w:rsidR="00F513F2" w14:paraId="3705DA6A" w14:textId="77777777" w:rsidTr="00DA34A0">
        <w:trPr>
          <w:trHeight w:val="555"/>
        </w:trPr>
        <w:tc>
          <w:tcPr>
            <w:tcW w:w="2155" w:type="dxa"/>
          </w:tcPr>
          <w:p w14:paraId="26BF86C5" w14:textId="62132AB7" w:rsidR="00F513F2" w:rsidRDefault="00F513F2" w:rsidP="00DA34A0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513F2">
              <w:rPr>
                <w:b/>
                <w:bCs/>
                <w:vertAlign w:val="superscript"/>
              </w:rPr>
              <w:t>11</w:t>
            </w:r>
          </w:p>
        </w:tc>
        <w:tc>
          <w:tcPr>
            <w:tcW w:w="3602" w:type="dxa"/>
          </w:tcPr>
          <w:p w14:paraId="1CA1FF19" w14:textId="77777777" w:rsidR="00F513F2" w:rsidRDefault="00F513F2" w:rsidP="00DA34A0">
            <w:pPr>
              <w:pStyle w:val="Normal0"/>
              <w:rPr>
                <w:b/>
                <w:bCs/>
              </w:rPr>
            </w:pPr>
          </w:p>
        </w:tc>
        <w:tc>
          <w:tcPr>
            <w:tcW w:w="3603" w:type="dxa"/>
          </w:tcPr>
          <w:p w14:paraId="0DC41928" w14:textId="77777777" w:rsidR="00F513F2" w:rsidRDefault="00F513F2" w:rsidP="00DA34A0">
            <w:pPr>
              <w:pStyle w:val="Normal0"/>
              <w:rPr>
                <w:b/>
                <w:bCs/>
              </w:rPr>
            </w:pPr>
          </w:p>
        </w:tc>
      </w:tr>
      <w:tr w:rsidR="00F513F2" w14:paraId="251779E7" w14:textId="77777777" w:rsidTr="00DA34A0">
        <w:trPr>
          <w:trHeight w:val="555"/>
        </w:trPr>
        <w:tc>
          <w:tcPr>
            <w:tcW w:w="2155" w:type="dxa"/>
          </w:tcPr>
          <w:p w14:paraId="7698E7E6" w14:textId="13629953" w:rsidR="00F513F2" w:rsidRDefault="00F513F2" w:rsidP="00DA34A0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513F2">
              <w:rPr>
                <w:b/>
                <w:bCs/>
                <w:vertAlign w:val="superscript"/>
              </w:rPr>
              <w:t>12</w:t>
            </w:r>
          </w:p>
        </w:tc>
        <w:tc>
          <w:tcPr>
            <w:tcW w:w="3602" w:type="dxa"/>
          </w:tcPr>
          <w:p w14:paraId="63056920" w14:textId="77777777" w:rsidR="00F513F2" w:rsidRDefault="00F513F2" w:rsidP="00DA34A0">
            <w:pPr>
              <w:pStyle w:val="Normal0"/>
              <w:rPr>
                <w:b/>
                <w:bCs/>
              </w:rPr>
            </w:pPr>
          </w:p>
        </w:tc>
        <w:tc>
          <w:tcPr>
            <w:tcW w:w="3603" w:type="dxa"/>
          </w:tcPr>
          <w:p w14:paraId="619ED327" w14:textId="77777777" w:rsidR="00F513F2" w:rsidRDefault="00F513F2" w:rsidP="00DA34A0">
            <w:pPr>
              <w:pStyle w:val="Normal0"/>
              <w:rPr>
                <w:b/>
                <w:bCs/>
              </w:rPr>
            </w:pPr>
          </w:p>
        </w:tc>
      </w:tr>
      <w:tr w:rsidR="00F513F2" w14:paraId="7C451A51" w14:textId="77777777" w:rsidTr="00DA34A0">
        <w:trPr>
          <w:trHeight w:val="555"/>
        </w:trPr>
        <w:tc>
          <w:tcPr>
            <w:tcW w:w="2155" w:type="dxa"/>
          </w:tcPr>
          <w:p w14:paraId="10AC5AA1" w14:textId="0805A19E" w:rsidR="00F513F2" w:rsidRDefault="00F513F2" w:rsidP="00DA34A0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513F2">
              <w:rPr>
                <w:b/>
                <w:bCs/>
                <w:vertAlign w:val="superscript"/>
              </w:rPr>
              <w:t>13</w:t>
            </w:r>
          </w:p>
        </w:tc>
        <w:tc>
          <w:tcPr>
            <w:tcW w:w="3602" w:type="dxa"/>
          </w:tcPr>
          <w:p w14:paraId="3F1D7F72" w14:textId="77777777" w:rsidR="00F513F2" w:rsidRDefault="00F513F2" w:rsidP="00DA34A0">
            <w:pPr>
              <w:pStyle w:val="Normal0"/>
              <w:rPr>
                <w:b/>
                <w:bCs/>
              </w:rPr>
            </w:pPr>
          </w:p>
        </w:tc>
        <w:tc>
          <w:tcPr>
            <w:tcW w:w="3603" w:type="dxa"/>
          </w:tcPr>
          <w:p w14:paraId="69AF11A7" w14:textId="77777777" w:rsidR="00F513F2" w:rsidRDefault="00F513F2" w:rsidP="00DA34A0">
            <w:pPr>
              <w:pStyle w:val="Normal0"/>
              <w:rPr>
                <w:b/>
                <w:bCs/>
              </w:rPr>
            </w:pPr>
          </w:p>
        </w:tc>
      </w:tr>
      <w:tr w:rsidR="00F513F2" w14:paraId="5A1A00D2" w14:textId="77777777" w:rsidTr="00DA34A0">
        <w:trPr>
          <w:trHeight w:val="555"/>
        </w:trPr>
        <w:tc>
          <w:tcPr>
            <w:tcW w:w="2155" w:type="dxa"/>
          </w:tcPr>
          <w:p w14:paraId="020F8FCA" w14:textId="21CC520A" w:rsidR="00F513F2" w:rsidRDefault="00F513F2" w:rsidP="00DA34A0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513F2">
              <w:rPr>
                <w:b/>
                <w:bCs/>
                <w:vertAlign w:val="superscript"/>
              </w:rPr>
              <w:t>14</w:t>
            </w:r>
          </w:p>
        </w:tc>
        <w:tc>
          <w:tcPr>
            <w:tcW w:w="3602" w:type="dxa"/>
          </w:tcPr>
          <w:p w14:paraId="2A0BDD53" w14:textId="77777777" w:rsidR="00F513F2" w:rsidRDefault="00F513F2" w:rsidP="00DA34A0">
            <w:pPr>
              <w:pStyle w:val="Normal0"/>
              <w:rPr>
                <w:b/>
                <w:bCs/>
              </w:rPr>
            </w:pPr>
          </w:p>
        </w:tc>
        <w:tc>
          <w:tcPr>
            <w:tcW w:w="3603" w:type="dxa"/>
          </w:tcPr>
          <w:p w14:paraId="243681B0" w14:textId="77777777" w:rsidR="00F513F2" w:rsidRDefault="00F513F2" w:rsidP="00DA34A0">
            <w:pPr>
              <w:pStyle w:val="Normal0"/>
              <w:rPr>
                <w:b/>
                <w:bCs/>
              </w:rPr>
            </w:pPr>
          </w:p>
        </w:tc>
      </w:tr>
      <w:tr w:rsidR="00F513F2" w14:paraId="7D14790C" w14:textId="77777777" w:rsidTr="00DA34A0">
        <w:trPr>
          <w:trHeight w:val="555"/>
        </w:trPr>
        <w:tc>
          <w:tcPr>
            <w:tcW w:w="2155" w:type="dxa"/>
          </w:tcPr>
          <w:p w14:paraId="329E67DC" w14:textId="086BE827" w:rsidR="00F513F2" w:rsidRDefault="00F513F2" w:rsidP="00DA34A0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513F2">
              <w:rPr>
                <w:b/>
                <w:bCs/>
                <w:vertAlign w:val="superscript"/>
              </w:rPr>
              <w:t>15</w:t>
            </w:r>
          </w:p>
        </w:tc>
        <w:tc>
          <w:tcPr>
            <w:tcW w:w="3602" w:type="dxa"/>
          </w:tcPr>
          <w:p w14:paraId="02032829" w14:textId="77777777" w:rsidR="00F513F2" w:rsidRDefault="00F513F2" w:rsidP="00DA34A0">
            <w:pPr>
              <w:pStyle w:val="Normal0"/>
              <w:rPr>
                <w:b/>
                <w:bCs/>
              </w:rPr>
            </w:pPr>
          </w:p>
        </w:tc>
        <w:tc>
          <w:tcPr>
            <w:tcW w:w="3603" w:type="dxa"/>
          </w:tcPr>
          <w:p w14:paraId="4E285A13" w14:textId="77777777" w:rsidR="00F513F2" w:rsidRDefault="00F513F2" w:rsidP="00DA34A0">
            <w:pPr>
              <w:pStyle w:val="Normal0"/>
              <w:rPr>
                <w:b/>
                <w:bCs/>
              </w:rPr>
            </w:pPr>
          </w:p>
        </w:tc>
      </w:tr>
    </w:tbl>
    <w:p w14:paraId="286863E9" w14:textId="11C4058C" w:rsidR="28051E62" w:rsidRDefault="28051E62" w:rsidP="28051E62">
      <w:pPr>
        <w:pStyle w:val="Normal0"/>
        <w:rPr>
          <w:b/>
          <w:bCs/>
        </w:rPr>
      </w:pPr>
    </w:p>
    <w:sectPr w:rsidR="28051E6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C5B5" w14:textId="77777777" w:rsidR="008F735A" w:rsidRDefault="008F735A">
      <w:pPr>
        <w:spacing w:after="0" w:line="240" w:lineRule="auto"/>
      </w:pPr>
      <w:r>
        <w:separator/>
      </w:r>
    </w:p>
  </w:endnote>
  <w:endnote w:type="continuationSeparator" w:id="0">
    <w:p w14:paraId="670E797B" w14:textId="77777777" w:rsidR="008F735A" w:rsidRDefault="008F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3F978" w14:textId="77777777" w:rsidR="008F735A" w:rsidRDefault="008F735A">
      <w:pPr>
        <w:spacing w:after="0" w:line="240" w:lineRule="auto"/>
      </w:pPr>
      <w:r>
        <w:separator/>
      </w:r>
    </w:p>
  </w:footnote>
  <w:footnote w:type="continuationSeparator" w:id="0">
    <w:p w14:paraId="665F6BB9" w14:textId="77777777" w:rsidR="008F735A" w:rsidRDefault="008F7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7777777" w:rsidR="00842AD4" w:rsidRDefault="005F7E84">
    <w:pPr>
      <w:pStyle w:val="Normal0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0000004E" w14:textId="77777777" w:rsidR="00842AD4" w:rsidRDefault="005F7E8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Απαντήσεις στο πρώτο σετ εργαστηριακών ασκήσεων</w:t>
    </w:r>
  </w:p>
  <w:p w14:paraId="0000004F" w14:textId="77777777" w:rsidR="00842AD4" w:rsidRDefault="00842AD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a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842AD4" w14:paraId="50216B24" w14:textId="77777777">
      <w:trPr>
        <w:trHeight w:val="350"/>
      </w:trPr>
      <w:tc>
        <w:tcPr>
          <w:tcW w:w="1560" w:type="dxa"/>
          <w:vAlign w:val="center"/>
        </w:tcPr>
        <w:p w14:paraId="00000050" w14:textId="77777777" w:rsidR="00842AD4" w:rsidRDefault="005F7E84">
          <w:pPr>
            <w:pStyle w:val="Normal0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</w:t>
          </w:r>
          <w:proofErr w:type="spellStart"/>
          <w:r>
            <w:rPr>
              <w:rFonts w:ascii="Times New Roman" w:eastAsia="Times New Roman" w:hAnsi="Times New Roman" w:cs="Times New Roman"/>
            </w:rPr>
            <w:t>μο</w:t>
          </w:r>
          <w:proofErr w:type="spellEnd"/>
          <w:r>
            <w:rPr>
              <w:rFonts w:ascii="Times New Roman" w:eastAsia="Times New Roman" w:hAnsi="Times New Roman" w:cs="Times New Roman"/>
            </w:rPr>
            <w:t>:</w:t>
          </w:r>
        </w:p>
      </w:tc>
      <w:tc>
        <w:tcPr>
          <w:tcW w:w="1560" w:type="dxa"/>
          <w:vAlign w:val="center"/>
        </w:tcPr>
        <w:p w14:paraId="00000051" w14:textId="77777777" w:rsidR="00842AD4" w:rsidRDefault="00842AD4">
          <w:pPr>
            <w:pStyle w:val="Normal0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60" w:type="dxa"/>
          <w:vAlign w:val="center"/>
        </w:tcPr>
        <w:p w14:paraId="00000052" w14:textId="77777777" w:rsidR="00842AD4" w:rsidRDefault="005F7E84">
          <w:pPr>
            <w:pStyle w:val="Normal0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00000053" w14:textId="77777777" w:rsidR="00842AD4" w:rsidRDefault="00842AD4">
          <w:pPr>
            <w:pStyle w:val="Normal0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60" w:type="dxa"/>
          <w:vAlign w:val="center"/>
        </w:tcPr>
        <w:p w14:paraId="00000054" w14:textId="77777777" w:rsidR="00842AD4" w:rsidRDefault="005F7E84">
          <w:pPr>
            <w:pStyle w:val="Normal0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00000055" w14:textId="77777777" w:rsidR="00842AD4" w:rsidRDefault="00842AD4">
          <w:pPr>
            <w:pStyle w:val="Normal0"/>
            <w:jc w:val="center"/>
            <w:rPr>
              <w:rFonts w:ascii="Times New Roman" w:eastAsia="Times New Roman" w:hAnsi="Times New Roman" w:cs="Times New Roman"/>
            </w:rPr>
          </w:pPr>
        </w:p>
      </w:tc>
    </w:tr>
  </w:tbl>
  <w:p w14:paraId="00000056" w14:textId="77777777" w:rsidR="00842AD4" w:rsidRDefault="00842AD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AD4"/>
    <w:rsid w:val="00482ADD"/>
    <w:rsid w:val="005F7E84"/>
    <w:rsid w:val="00842AD4"/>
    <w:rsid w:val="008F735A"/>
    <w:rsid w:val="00F513F2"/>
    <w:rsid w:val="081389E3"/>
    <w:rsid w:val="112E6722"/>
    <w:rsid w:val="185D396B"/>
    <w:rsid w:val="1B1F781D"/>
    <w:rsid w:val="1EAA4886"/>
    <w:rsid w:val="28051E62"/>
    <w:rsid w:val="2E185EE2"/>
    <w:rsid w:val="34C4DCA0"/>
    <w:rsid w:val="37FBB319"/>
    <w:rsid w:val="39FBFBBA"/>
    <w:rsid w:val="3B8DB481"/>
    <w:rsid w:val="3E529689"/>
    <w:rsid w:val="404A8CFD"/>
    <w:rsid w:val="4F770AE2"/>
    <w:rsid w:val="4F7C633E"/>
    <w:rsid w:val="51AED460"/>
    <w:rsid w:val="5470D65E"/>
    <w:rsid w:val="599341B7"/>
    <w:rsid w:val="6AC3FED8"/>
    <w:rsid w:val="6D77D8DA"/>
    <w:rsid w:val="6DFB9F9A"/>
    <w:rsid w:val="706AD5E5"/>
    <w:rsid w:val="70B389FE"/>
    <w:rsid w:val="7AA1144D"/>
    <w:rsid w:val="7D49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4915A"/>
  <w15:docId w15:val="{299459A5-CA67-47A3-9945-C6EEE4CC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Subtitle0">
    <w:name w:val="Subtitle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qOProvl/49uxG5v5GKKXs1j7A==">AMUW2mVT2D7jIZZ6jBdu7evhZMDvQynhaxgt4Wu0nt8/yRU1eAsLrHW6/A/OSwBB3Y0mWkr8inD8y6K2qMPzwJy1DOcZzyGutm3Hs9lwOm8ONzAiUKON+jFbWWGiWr2m7ZdMshz+2hPP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2022-03-22T23:37:00Z</dcterms:created>
  <dcterms:modified xsi:type="dcterms:W3CDTF">2022-03-22T23:46:00Z</dcterms:modified>
</cp:coreProperties>
</file>